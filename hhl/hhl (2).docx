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C" w:rsidRDefault="00DF74C2">
      <w:pPr>
        <w:ind w:firstLineChars="3200" w:firstLine="6720"/>
        <w:rPr>
          <w:u w:val="single"/>
        </w:rPr>
      </w:pPr>
      <w:r>
        <w:rPr>
          <w:rFonts w:hint="eastAsia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</w:rPr>
        <w:instrText>ADDIN CNKISM.UserStyle</w:instrText>
      </w:r>
      <w:r>
        <w:rPr>
          <w:rFonts w:hint="eastAsia"/>
        </w:rPr>
      </w:r>
      <w:r>
        <w:rPr>
          <w:rFonts w:hint="eastAsia"/>
        </w:rPr>
        <w:fldChar w:fldCharType="end"/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:rsidR="009F404C" w:rsidRDefault="009F404C"/>
    <w:p w:rsidR="009F404C" w:rsidRDefault="00DF74C2">
      <w:r>
        <w:rPr>
          <w:rFonts w:hint="eastAsia"/>
          <w:noProof/>
        </w:rPr>
        <w:drawing>
          <wp:inline distT="0" distB="0" distL="0" distR="0">
            <wp:extent cx="41148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4C" w:rsidRDefault="009F404C">
      <w:pPr>
        <w:jc w:val="center"/>
        <w:rPr>
          <w:b/>
          <w:sz w:val="44"/>
          <w:szCs w:val="44"/>
        </w:rPr>
      </w:pPr>
    </w:p>
    <w:p w:rsidR="009F404C" w:rsidRDefault="00DF74C2">
      <w:pPr>
        <w:jc w:val="center"/>
        <w:rPr>
          <w:rFonts w:ascii="宋体" w:hAnsi="宋体"/>
          <w:b/>
          <w:sz w:val="64"/>
          <w:szCs w:val="64"/>
        </w:rPr>
      </w:pPr>
      <w:r>
        <w:rPr>
          <w:rFonts w:ascii="宋体" w:hAnsi="宋体" w:hint="eastAsia"/>
          <w:b/>
          <w:sz w:val="64"/>
          <w:szCs w:val="64"/>
        </w:rPr>
        <w:t>毕业设计开题报告</w:t>
      </w:r>
    </w:p>
    <w:p w:rsidR="009F404C" w:rsidRDefault="009F404C">
      <w:pPr>
        <w:jc w:val="left"/>
        <w:rPr>
          <w:sz w:val="32"/>
          <w:szCs w:val="32"/>
        </w:rPr>
      </w:pPr>
    </w:p>
    <w:p w:rsidR="009F404C" w:rsidRDefault="009F404C">
      <w:pPr>
        <w:jc w:val="left"/>
        <w:rPr>
          <w:sz w:val="32"/>
          <w:szCs w:val="32"/>
        </w:rPr>
      </w:pPr>
    </w:p>
    <w:p w:rsidR="009F404C" w:rsidRDefault="009F404C">
      <w:pPr>
        <w:jc w:val="left"/>
        <w:rPr>
          <w:sz w:val="32"/>
          <w:szCs w:val="32"/>
        </w:rPr>
      </w:pPr>
    </w:p>
    <w:p w:rsidR="009F404C" w:rsidRDefault="00DF74C2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ab/>
        <w:t xml:space="preserve">    </w:t>
      </w:r>
      <w:r>
        <w:rPr>
          <w:rFonts w:hint="eastAsia"/>
          <w:sz w:val="32"/>
          <w:szCs w:val="32"/>
          <w:u w:val="single"/>
        </w:rPr>
        <w:t>物流分拣控制系统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</w:t>
      </w:r>
      <w:r>
        <w:rPr>
          <w:rFonts w:hint="eastAsia"/>
          <w:sz w:val="32"/>
          <w:szCs w:val="32"/>
          <w:u w:val="single"/>
        </w:rPr>
        <w:tab/>
        <w:t xml:space="preserve">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9F404C" w:rsidRDefault="00DF74C2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1953"/>
        <w:gridCol w:w="17"/>
        <w:gridCol w:w="4658"/>
      </w:tblGrid>
      <w:tr w:rsidR="009F404C">
        <w:trPr>
          <w:trHeight w:val="644"/>
        </w:trPr>
        <w:tc>
          <w:tcPr>
            <w:tcW w:w="1953" w:type="dxa"/>
            <w:vAlign w:val="center"/>
          </w:tcPr>
          <w:p w:rsidR="009F404C" w:rsidRDefault="00DF74C2">
            <w:pPr>
              <w:spacing w:line="400" w:lineRule="exact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电子工程与自动化学院</w:t>
            </w:r>
          </w:p>
        </w:tc>
      </w:tr>
      <w:tr w:rsidR="009F404C">
        <w:trPr>
          <w:trHeight w:val="644"/>
        </w:trPr>
        <w:tc>
          <w:tcPr>
            <w:tcW w:w="1953" w:type="dxa"/>
            <w:vAlign w:val="center"/>
          </w:tcPr>
          <w:p w:rsidR="009F404C" w:rsidRDefault="00DF74C2">
            <w:pPr>
              <w:spacing w:line="400" w:lineRule="exact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/>
                <w:sz w:val="32"/>
              </w:rPr>
              <w:t>专    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自动化</w:t>
            </w:r>
          </w:p>
        </w:tc>
      </w:tr>
      <w:tr w:rsidR="009F404C">
        <w:trPr>
          <w:trHeight w:val="644"/>
        </w:trPr>
        <w:tc>
          <w:tcPr>
            <w:tcW w:w="1953" w:type="dxa"/>
            <w:vAlign w:val="center"/>
          </w:tcPr>
          <w:p w:rsidR="009F404C" w:rsidRDefault="00DF74C2">
            <w:pPr>
              <w:spacing w:line="4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级：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21008101</w:t>
            </w: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9F404C">
        <w:trPr>
          <w:trHeight w:val="644"/>
        </w:trPr>
        <w:tc>
          <w:tcPr>
            <w:tcW w:w="1953" w:type="dxa"/>
            <w:vAlign w:val="center"/>
          </w:tcPr>
          <w:p w:rsidR="009F404C" w:rsidRDefault="00DF74C2">
            <w:pPr>
              <w:spacing w:line="4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学    号：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2100810114</w:t>
            </w: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9F404C">
        <w:trPr>
          <w:trHeight w:val="644"/>
        </w:trPr>
        <w:tc>
          <w:tcPr>
            <w:tcW w:w="1953" w:type="dxa"/>
            <w:vAlign w:val="center"/>
          </w:tcPr>
          <w:p w:rsidR="009F404C" w:rsidRDefault="00DF74C2">
            <w:pPr>
              <w:spacing w:line="400" w:lineRule="exact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名：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黄怀龙 </w:t>
            </w:r>
          </w:p>
        </w:tc>
      </w:tr>
      <w:tr w:rsidR="009F404C">
        <w:trPr>
          <w:trHeight w:val="644"/>
        </w:trPr>
        <w:tc>
          <w:tcPr>
            <w:tcW w:w="1970" w:type="dxa"/>
            <w:gridSpan w:val="2"/>
            <w:vAlign w:val="center"/>
          </w:tcPr>
          <w:p w:rsidR="009F404C" w:rsidRDefault="00DF74C2">
            <w:pPr>
              <w:spacing w:line="400" w:lineRule="exact"/>
              <w:jc w:val="distribute"/>
              <w:rPr>
                <w:rFonts w:ascii="宋体" w:hAnsi="宋体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指导教师： 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vAlign w:val="center"/>
          </w:tcPr>
          <w:p w:rsidR="009F404C" w:rsidRDefault="00DF74C2">
            <w:pPr>
              <w:spacing w:line="400" w:lineRule="exact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bCs/>
                <w:sz w:val="32"/>
                <w:szCs w:val="32"/>
              </w:rPr>
              <w:t>唐士杰</w:t>
            </w:r>
            <w:proofErr w:type="gramEnd"/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</w:tbl>
    <w:p w:rsidR="009F404C" w:rsidRDefault="009F404C">
      <w:pPr>
        <w:ind w:firstLineChars="600" w:firstLine="1920"/>
        <w:rPr>
          <w:rFonts w:ascii="宋体" w:hAnsi="宋体"/>
          <w:sz w:val="32"/>
          <w:szCs w:val="32"/>
        </w:rPr>
      </w:pPr>
    </w:p>
    <w:p w:rsidR="009F404C" w:rsidRDefault="00DF74C2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填表日期：</w:t>
      </w:r>
      <w:r>
        <w:rPr>
          <w:rFonts w:ascii="宋体" w:hAnsi="宋体"/>
          <w:sz w:val="32"/>
          <w:szCs w:val="32"/>
        </w:rPr>
        <w:t xml:space="preserve">   </w:t>
      </w:r>
      <w:proofErr w:type="gramStart"/>
      <w:r>
        <w:rPr>
          <w:rFonts w:ascii="宋体" w:hAnsi="宋体" w:hint="eastAsia"/>
          <w:sz w:val="32"/>
          <w:szCs w:val="32"/>
        </w:rPr>
        <w:t>2024年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12月</w:t>
      </w:r>
      <w:proofErr w:type="gramEnd"/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19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日</w:t>
      </w:r>
    </w:p>
    <w:p w:rsidR="009F404C" w:rsidRDefault="009F404C"/>
    <w:p w:rsidR="009F404C" w:rsidRDefault="009F404C"/>
    <w:p w:rsidR="009F404C" w:rsidRDefault="009F404C"/>
    <w:p w:rsidR="009F404C" w:rsidRDefault="00DF74C2">
      <w:pPr>
        <w:widowControl/>
        <w:jc w:val="left"/>
      </w:pPr>
      <w:r>
        <w:br w:type="page"/>
      </w:r>
    </w:p>
    <w:p w:rsidR="009F404C" w:rsidRDefault="009F404C">
      <w:pPr>
        <w:pStyle w:val="a3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  <w:sectPr w:rsidR="009F404C"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F404C">
        <w:trPr>
          <w:trHeight w:val="465"/>
          <w:jc w:val="center"/>
        </w:trPr>
        <w:tc>
          <w:tcPr>
            <w:tcW w:w="9286" w:type="dxa"/>
          </w:tcPr>
          <w:p w:rsidR="009F404C" w:rsidRDefault="00DF74C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9F404C">
        <w:trPr>
          <w:trHeight w:val="738"/>
          <w:jc w:val="center"/>
        </w:trPr>
        <w:tc>
          <w:tcPr>
            <w:tcW w:w="9286" w:type="dxa"/>
          </w:tcPr>
          <w:sdt>
            <w:sdtPr>
              <w:rPr>
                <w:rStyle w:val="Char2"/>
                <w:rFonts w:hint="eastAsia"/>
              </w:rPr>
              <w:alias w:val="研究内容"/>
              <w:tag w:val="研究内容"/>
              <w:id w:val="380290717"/>
              <w:placeholder>
                <w:docPart w:val="293A80BEF903495A9B725C13CDBB6B32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:rsidR="005D7302" w:rsidRDefault="005D7302">
                <w:pPr>
                  <w:pStyle w:val="a9"/>
                  <w:tabs>
                    <w:tab w:val="left" w:pos="5832"/>
                  </w:tabs>
                  <w:ind w:firstLine="480"/>
                  <w:jc w:val="left"/>
                </w:pPr>
                <w:r>
                  <w:rPr>
                    <w:rFonts w:hint="eastAsia"/>
                  </w:rPr>
                  <w:t>研究内容：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/>
                    <w:color w:val="000000" w:themeColor="text1"/>
                    <w:sz w:val="24"/>
                  </w:rPr>
                </w:pPr>
                <w:r>
                  <w:rPr>
                    <w:rFonts w:ascii="宋体" w:hAnsi="宋体" w:hint="eastAsia"/>
                    <w:color w:val="000000" w:themeColor="text1"/>
                    <w:sz w:val="24"/>
                  </w:rPr>
                  <w:t>随着电子商务的快速发展，物流行业面临订单量剧增的压力，对分拣效率的要求也不断提升。为了应对这一挑战，开发一个高效且智能化的分拣控制系统显得至关重要。该系统能够在提升仓储和配送效率的同时，降低人力成本，提高分拣的准确性，从而增强客户满意度。本课题旨在结合电路、信号处理和仪器等相关领域的知识，利用仿真和开发工具，以ESP32单片机作为核心控制器，配合合适的传感器芯片与电机，完成物流分拣控制系统的设计与实现。具体内容如下：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(1)能够通过扫描二维码识别包裹的基本信息，如编号、目的地、重量等；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(2)掌握ESP32单片机相关外设的开发；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(3)</w:t>
                </w:r>
                <w:r>
                  <w:rPr>
                    <w:rFonts w:hint="eastAsia"/>
                    <w:sz w:val="24"/>
                  </w:rPr>
                  <w:t>实现包裹的自动分拣且漏检率小于</w:t>
                </w:r>
                <w:r>
                  <w:rPr>
                    <w:rFonts w:hint="eastAsia"/>
                    <w:sz w:val="24"/>
                  </w:rPr>
                  <w:t>2%</w:t>
                </w:r>
                <w:r>
                  <w:rPr>
                    <w:rFonts w:hint="eastAsia"/>
                  </w:rPr>
                  <w:t>；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(4)设计物流分拣传输的机械模型且分拣目的地为三处；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(5)设计人性化的显示界面</w:t>
                </w:r>
                <w:r w:rsidRPr="005D7302">
                  <w:rPr>
                    <w:rFonts w:ascii="宋体" w:hAnsi="宋体" w:hint="eastAsia"/>
                    <w:color w:val="FF0000"/>
                    <w:sz w:val="24"/>
                    <w:rPrChange w:id="0" w:author="个人用户" w:date="2024-12-14T23:15:00Z">
                      <w:rPr>
                        <w:rFonts w:ascii="宋体" w:hAnsi="宋体" w:hint="eastAsia"/>
                        <w:sz w:val="24"/>
                      </w:rPr>
                    </w:rPrChange>
                  </w:rPr>
                  <w:t>；；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(6)设计上位机软件，能够对分拣信息进行管理和监控；</w:t>
                </w:r>
                <w:r>
                  <w:t xml:space="preserve"> </w:t>
                </w:r>
              </w:p>
              <w:p w:rsidR="005D7302" w:rsidRDefault="005D7302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(7)完成整个系统的控制系统框图和软件流程图；</w:t>
                </w:r>
              </w:p>
              <w:p w:rsidR="005D7302" w:rsidRDefault="005D7302" w:rsidP="005D7302">
                <w:pPr>
                  <w:pStyle w:val="a9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(8)制作出</w:t>
                </w:r>
                <w:r w:rsidRPr="005D7302">
                  <w:rPr>
                    <w:rFonts w:ascii="宋体" w:hAnsi="宋体" w:hint="eastAsia"/>
                    <w:color w:val="FF0000"/>
                    <w:rPrChange w:id="1" w:author="个人用户" w:date="2024-12-14T23:17:00Z">
                      <w:rPr>
                        <w:rFonts w:ascii="宋体" w:hAnsi="宋体" w:hint="eastAsia"/>
                      </w:rPr>
                    </w:rPrChange>
                  </w:rPr>
                  <w:t>样机</w:t>
                </w:r>
                <w:ins w:id="2" w:author="个人用户" w:date="2024-12-14T23:18:00Z">
                  <w:r>
                    <w:rPr>
                      <w:rFonts w:ascii="宋体" w:hAnsi="宋体" w:hint="eastAsia"/>
                    </w:rPr>
                    <w:t>（这个不叫样机把）</w:t>
                  </w:r>
                </w:ins>
                <w:r>
                  <w:rPr>
                    <w:rFonts w:ascii="宋体" w:hAnsi="宋体" w:hint="eastAsia"/>
                  </w:rPr>
                  <w:t>并调试。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/>
                  </w:rPr>
                </w:pPr>
              </w:p>
              <w:p w:rsidR="009F404C" w:rsidRDefault="00BC054C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:rsidR="009F404C" w:rsidRDefault="009F404C">
            <w:pPr>
              <w:spacing w:line="400" w:lineRule="exact"/>
              <w:ind w:firstLineChars="200" w:firstLine="36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404C">
        <w:trPr>
          <w:trHeight w:val="465"/>
          <w:jc w:val="center"/>
        </w:trPr>
        <w:tc>
          <w:tcPr>
            <w:tcW w:w="9286" w:type="dxa"/>
          </w:tcPr>
          <w:sdt>
            <w:sdtPr>
              <w:rPr>
                <w:rStyle w:val="Char2"/>
                <w:rFonts w:hint="eastAsia"/>
              </w:rPr>
              <w:alias w:val="研究重点"/>
              <w:tag w:val="研究重点"/>
              <w:id w:val="-1508669927"/>
              <w:placeholder>
                <w:docPart w:val="498298C3C6C7470493E12878D679CEC1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:rsidR="005D7302" w:rsidRDefault="005D7302">
                <w:pPr>
                  <w:pStyle w:val="a9"/>
                  <w:tabs>
                    <w:tab w:val="left" w:pos="5832"/>
                  </w:tabs>
                  <w:ind w:firstLine="480"/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  <w:r>
                  <w:rPr>
                    <w:rFonts w:hint="eastAsia"/>
                  </w:rPr>
                  <w:t>研究重点：</w:t>
                </w:r>
                <w:r>
                  <w:rPr>
                    <w:rFonts w:ascii="Verdana" w:hAnsi="Verdana" w:hint="eastAsia"/>
                    <w:color w:val="000000"/>
                    <w:sz w:val="18"/>
                    <w:szCs w:val="18"/>
                  </w:rPr>
                  <w:t xml:space="preserve"> </w:t>
                </w:r>
              </w:p>
              <w:p w:rsidR="005D7302" w:rsidRDefault="005D7302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/>
                    <w:kern w:val="0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(1)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t>设计</w:t>
                </w:r>
                <w:r>
                  <w:rPr>
                    <w:rFonts w:ascii="宋体" w:hAnsi="宋体" w:cs="宋体" w:hint="eastAsia"/>
                    <w:kern w:val="0"/>
                    <w:sz w:val="24"/>
                  </w:rPr>
                  <w:t>包裹</w:t>
                </w:r>
                <w:r w:rsidRPr="005D7302">
                  <w:rPr>
                    <w:rFonts w:ascii="宋体" w:hAnsi="宋体" w:cs="宋体"/>
                    <w:color w:val="FF0000"/>
                    <w:kern w:val="0"/>
                    <w:sz w:val="24"/>
                    <w:rPrChange w:id="3" w:author="个人用户" w:date="2024-12-14T23:17:00Z">
                      <w:rPr>
                        <w:rFonts w:ascii="宋体" w:hAnsi="宋体" w:cs="宋体"/>
                        <w:kern w:val="0"/>
                        <w:sz w:val="24"/>
                      </w:rPr>
                    </w:rPrChange>
                  </w:rPr>
                  <w:t>筛选分类器，保证准确率</w:t>
                </w:r>
                <w:ins w:id="4" w:author="个人用户" w:date="2024-12-14T23:17:00Z">
                  <w:r>
                    <w:rPr>
                      <w:rFonts w:ascii="宋体" w:hAnsi="宋体" w:cs="宋体"/>
                      <w:kern w:val="0"/>
                      <w:sz w:val="24"/>
                    </w:rPr>
                    <w:t>（这部分你是怎么设计的，在第三部分没说）</w:t>
                  </w:r>
                </w:ins>
                <w:r>
                  <w:rPr>
                    <w:rFonts w:ascii="宋体" w:hAnsi="宋体" w:cs="宋体"/>
                    <w:kern w:val="0"/>
                    <w:sz w:val="24"/>
                  </w:rPr>
                  <w:t>；</w:t>
                </w:r>
              </w:p>
              <w:p w:rsidR="005D7302" w:rsidRDefault="005D7302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/>
                    <w:kern w:val="0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(2)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t>采集数据并实时处理；</w:t>
                </w:r>
              </w:p>
              <w:p w:rsidR="005D7302" w:rsidRDefault="005D7302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/>
                    <w:kern w:val="0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(3</w:t>
                </w:r>
                <w:proofErr w:type="gramStart"/>
                <w:r>
                  <w:rPr>
                    <w:rFonts w:ascii="宋体" w:hAnsi="宋体" w:cs="宋体" w:hint="eastAsia"/>
                    <w:sz w:val="24"/>
                  </w:rPr>
                  <w:t>)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t>将不同</w:t>
                </w:r>
                <w:r>
                  <w:rPr>
                    <w:rFonts w:ascii="宋体" w:hAnsi="宋体" w:cs="宋体" w:hint="eastAsia"/>
                    <w:kern w:val="0"/>
                    <w:sz w:val="24"/>
                  </w:rPr>
                  <w:t>目的地的包裹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t>传输到不同的位置</w:t>
                </w:r>
                <w:proofErr w:type="gramEnd"/>
                <w:r>
                  <w:rPr>
                    <w:rFonts w:ascii="宋体" w:hAnsi="宋体" w:cs="宋体"/>
                    <w:kern w:val="0"/>
                    <w:sz w:val="24"/>
                  </w:rPr>
                  <w:t>（</w:t>
                </w:r>
                <w:r w:rsidRPr="005D7302">
                  <w:rPr>
                    <w:rFonts w:ascii="宋体" w:hAnsi="宋体" w:cs="宋体"/>
                    <w:color w:val="FF0000"/>
                    <w:kern w:val="0"/>
                    <w:sz w:val="24"/>
                    <w:rPrChange w:id="5" w:author="个人用户" w:date="2024-12-14T23:14:00Z">
                      <w:rPr>
                        <w:rFonts w:ascii="宋体" w:hAnsi="宋体" w:cs="宋体"/>
                        <w:kern w:val="0"/>
                        <w:sz w:val="24"/>
                      </w:rPr>
                    </w:rPrChange>
                  </w:rPr>
                  <w:t>拗口呀）</w:t>
                </w:r>
                <w:r>
                  <w:rPr>
                    <w:rFonts w:ascii="宋体" w:hAnsi="宋体" w:cs="宋体"/>
                    <w:kern w:val="0"/>
                    <w:sz w:val="24"/>
                  </w:rPr>
                  <w:t>。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ind w:firstLineChars="0" w:firstLine="0"/>
                  <w:rPr>
                    <w:rStyle w:val="Char2"/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  <w:p w:rsidR="009F404C" w:rsidRDefault="00BC054C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:rsidR="009F404C" w:rsidRDefault="00DF74C2">
            <w:pPr>
              <w:widowControl/>
              <w:spacing w:line="400" w:lineRule="exact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研究难点：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9F404C" w:rsidRDefault="00DF74C2">
            <w:pPr>
              <w:widowControl/>
              <w:spacing w:line="400" w:lineRule="exact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(1)包裹分拣机构机械结构的设计；</w:t>
            </w:r>
          </w:p>
          <w:p w:rsidR="009F404C" w:rsidRDefault="00DF74C2">
            <w:pPr>
              <w:pStyle w:val="a9"/>
              <w:tabs>
                <w:tab w:val="left" w:pos="5832"/>
              </w:tabs>
              <w:ind w:firstLine="48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</w:rPr>
              <w:t>(2</w:t>
            </w:r>
            <w:proofErr w:type="gramStart"/>
            <w:r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  <w:color w:val="000000" w:themeColor="text1"/>
              </w:rPr>
              <w:t>包裹分拣机构信息存储及处理的软件设计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</w:rPr>
              <w:t>。</w:t>
            </w:r>
          </w:p>
          <w:p w:rsidR="009F404C" w:rsidRDefault="009F404C">
            <w:pPr>
              <w:pStyle w:val="a9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9F404C">
        <w:trPr>
          <w:trHeight w:val="770"/>
          <w:jc w:val="center"/>
        </w:trPr>
        <w:tc>
          <w:tcPr>
            <w:tcW w:w="9286" w:type="dxa"/>
          </w:tcPr>
          <w:p w:rsidR="009F404C" w:rsidRDefault="009F404C">
            <w:pPr>
              <w:rPr>
                <w:sz w:val="28"/>
              </w:rPr>
            </w:pPr>
          </w:p>
          <w:p w:rsidR="009F404C" w:rsidRDefault="009F404C">
            <w:pPr>
              <w:rPr>
                <w:sz w:val="28"/>
              </w:rPr>
            </w:pPr>
          </w:p>
          <w:p w:rsidR="009F404C" w:rsidRDefault="009F404C">
            <w:pPr>
              <w:rPr>
                <w:sz w:val="28"/>
              </w:rPr>
            </w:pPr>
          </w:p>
          <w:p w:rsidR="009F404C" w:rsidRDefault="009F404C">
            <w:pPr>
              <w:rPr>
                <w:sz w:val="28"/>
              </w:rPr>
            </w:pPr>
          </w:p>
          <w:p w:rsidR="009F404C" w:rsidRDefault="00DF74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．准备情况（已查阅的参考文献或进行的调研）</w:t>
            </w:r>
          </w:p>
        </w:tc>
      </w:tr>
      <w:tr w:rsidR="009F404C">
        <w:trPr>
          <w:trHeight w:val="774"/>
          <w:jc w:val="center"/>
        </w:trPr>
        <w:tc>
          <w:tcPr>
            <w:tcW w:w="9286" w:type="dxa"/>
          </w:tcPr>
          <w:sdt>
            <w:sdtPr>
              <w:rPr>
                <w:rFonts w:hint="eastAsia"/>
                <w:sz w:val="21"/>
              </w:rPr>
              <w:alias w:val="已查阅的参考文献："/>
              <w:tag w:val="已查阅的参考文献："/>
              <w:id w:val="1858843198"/>
              <w:placeholder>
                <w:docPart w:val="0BF58E394F6B422EBD46614CCE4E24BA"/>
              </w:placeholder>
            </w:sdtPr>
            <w:sdtEndPr/>
            <w:sdtContent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20"/>
                </w:pPr>
                <w:r>
                  <w:rPr>
                    <w:rFonts w:hint="eastAsia"/>
                  </w:rPr>
                  <w:t>已查阅的参考文献：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rFonts w:ascii="宋体" w:hAnsi="宋体" w:cs="宋体"/>
                  </w:rPr>
                </w:pPr>
                <w:r>
                  <w:rPr>
                    <w:rFonts w:hint="eastAsia"/>
                  </w:rPr>
                  <w:t xml:space="preserve">[1] </w:t>
                </w:r>
                <w:proofErr w:type="gramStart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康立富.基于STM32的智能物流分拣小车系统设计[</w:t>
                </w:r>
                <w:proofErr w:type="gram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J].信息技术,2024,(06):130-135.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rFonts w:ascii="宋体" w:hAnsi="宋体" w:cs="宋体"/>
                    <w:color w:val="333333"/>
                    <w:shd w:val="clear" w:color="auto" w:fill="FFFFFF"/>
                  </w:rPr>
                </w:pPr>
                <w:r>
                  <w:rPr>
                    <w:rFonts w:hint="eastAsia"/>
                  </w:rPr>
                  <w:t xml:space="preserve">[2] 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胡澳,魏明亮.基于STM32单片机的包裹分类机器人[J].电子制作,2021,(22):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456" w:left="958" w:firstLineChars="0" w:firstLine="0"/>
                </w:pP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14-17.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color w:val="FF0000"/>
                  </w:rPr>
                </w:pPr>
                <w:r>
                  <w:rPr>
                    <w:rFonts w:hint="eastAsia"/>
                  </w:rPr>
                  <w:t xml:space="preserve">[3] 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李泽. 快递包裹自动分拣系统设计[D]. 导师：巩雪;喻杰. 哈尔滨商业大学, 2023.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rFonts w:ascii="Arial" w:hAnsi="Arial" w:cs="Arial"/>
                    <w:color w:val="333333"/>
                    <w:sz w:val="16"/>
                    <w:szCs w:val="16"/>
                    <w:shd w:val="clear" w:color="auto" w:fill="FFFFFF"/>
                  </w:rPr>
                </w:pPr>
                <w:r>
                  <w:rPr>
                    <w:rFonts w:hint="eastAsia"/>
                    <w:color w:val="000000" w:themeColor="text1"/>
                  </w:rPr>
                  <w:t>[4]</w:t>
                </w:r>
                <w:r>
                  <w:rPr>
                    <w:rFonts w:hint="eastAsia"/>
                    <w:color w:val="FF0000"/>
                  </w:rPr>
                  <w:t xml:space="preserve"> 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郑晖晖</w:t>
                </w:r>
                <w:proofErr w:type="gramStart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,王静.物流自动分拣系统及人机界面的设计</w:t>
                </w:r>
                <w:proofErr w:type="gram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[J].无线互联科技,</w:t>
                </w:r>
                <w:r>
                  <w:rPr>
                    <w:color w:val="333333"/>
                    <w:shd w:val="clear" w:color="auto" w:fill="FFFFFF"/>
                  </w:rPr>
                  <w:t>2023,20(03):30-33</w:t>
                </w:r>
                <w:r>
                  <w:rPr>
                    <w:color w:val="333333"/>
                    <w:sz w:val="16"/>
                    <w:szCs w:val="16"/>
                    <w:shd w:val="clear" w:color="auto" w:fill="FFFFFF"/>
                  </w:rPr>
                  <w:t>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color w:val="FF0000"/>
                  </w:rPr>
                </w:pPr>
                <w:r>
                  <w:rPr>
                    <w:rFonts w:hint="eastAsia"/>
                    <w:color w:val="000000" w:themeColor="text1"/>
                  </w:rPr>
                  <w:t>[5]</w:t>
                </w:r>
                <w:r>
                  <w:rPr>
                    <w:rFonts w:hint="eastAsia"/>
                    <w:color w:val="FF0000"/>
                  </w:rPr>
                  <w:t xml:space="preserve"> 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卢典庆.基于C#</w:t>
                </w:r>
                <w:proofErr w:type="gramStart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的轴控制上位机软件开发[</w:t>
                </w:r>
                <w:proofErr w:type="gram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J].精密制造与自动化,</w:t>
                </w:r>
                <w:r>
                  <w:rPr>
                    <w:color w:val="333333"/>
                    <w:shd w:val="clear" w:color="auto" w:fill="FFFFFF"/>
                  </w:rPr>
                  <w:t>2024,(02):45-50.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  <w:rPr>
                    <w:rFonts w:ascii="Arial" w:hAnsi="Arial" w:cs="Arial"/>
                    <w:color w:val="333333"/>
                    <w:sz w:val="16"/>
                    <w:szCs w:val="16"/>
                    <w:shd w:val="clear" w:color="auto" w:fill="FFFFFF"/>
                  </w:rPr>
                </w:pPr>
                <w:r>
                  <w:rPr>
                    <w:rFonts w:hint="eastAsia"/>
                    <w:color w:val="000000" w:themeColor="text1"/>
                  </w:rPr>
                  <w:t>[6]</w:t>
                </w:r>
                <w:r>
                  <w:rPr>
                    <w:rFonts w:hint="eastAsia"/>
                    <w:color w:val="FF0000"/>
                  </w:rPr>
                  <w:t xml:space="preserve"> </w:t>
                </w:r>
                <w:proofErr w:type="gramStart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张天灿.基于STM32芯片和</w:t>
                </w:r>
                <w:proofErr w:type="spellStart"/>
                <w:r>
                  <w:rPr>
                    <w:color w:val="333333"/>
                    <w:shd w:val="clear" w:color="auto" w:fill="FFFFFF"/>
                  </w:rPr>
                  <w:t>OpenMV</w:t>
                </w:r>
                <w:proofErr w:type="spell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摄像头的自动系统设计[</w:t>
                </w:r>
                <w:proofErr w:type="gram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J].信息记录材料,</w:t>
                </w:r>
                <w:r>
                  <w:rPr>
                    <w:color w:val="333333"/>
                    <w:shd w:val="clear" w:color="auto" w:fill="FFFFFF"/>
                  </w:rPr>
                  <w:t>2024,25(05):82-84+87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</w:pPr>
                <w:r>
                  <w:rPr>
                    <w:rFonts w:hint="eastAsia"/>
                  </w:rPr>
                  <w:t xml:space="preserve">[7] </w:t>
                </w:r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吴超</w:t>
                </w:r>
                <w:proofErr w:type="gramStart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,张建兵,李红霞,等.基于STM32单片机的二维码门禁控制系统</w:t>
                </w:r>
                <w:proofErr w:type="gramEnd"/>
                <w:r>
                  <w:rPr>
                    <w:rFonts w:ascii="宋体" w:hAnsi="宋体" w:cs="宋体" w:hint="eastAsia"/>
                    <w:color w:val="333333"/>
                    <w:shd w:val="clear" w:color="auto" w:fill="FFFFFF"/>
                  </w:rPr>
                  <w:t>[J].科技创新与应用,</w:t>
                </w:r>
                <w:r>
                  <w:rPr>
                    <w:color w:val="333333"/>
                    <w:shd w:val="clear" w:color="auto" w:fill="FFFFFF"/>
                  </w:rPr>
                  <w:t>2024,14(25):49-52.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[8] </w:t>
                </w:r>
                <w:r>
                  <w:rPr>
                    <w:rFonts w:hint="eastAsia"/>
                  </w:rPr>
                  <w:t>黎译繁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proofErr w:type="gramStart"/>
                <w:r>
                  <w:rPr>
                    <w:rFonts w:hint="eastAsia"/>
                  </w:rPr>
                  <w:t>二维码识别</w:t>
                </w:r>
                <w:proofErr w:type="gramEnd"/>
                <w:r>
                  <w:rPr>
                    <w:rFonts w:hint="eastAsia"/>
                  </w:rPr>
                  <w:t>的快递分拣系统</w:t>
                </w:r>
                <w:r>
                  <w:rPr>
                    <w:rFonts w:hint="eastAsia"/>
                  </w:rPr>
                  <w:t xml:space="preserve"> [D]. </w:t>
                </w:r>
                <w:r>
                  <w:rPr>
                    <w:rFonts w:hint="eastAsia"/>
                  </w:rPr>
                  <w:t>西安</w:t>
                </w:r>
                <w:r>
                  <w:rPr>
                    <w:rFonts w:hint="eastAsia"/>
                  </w:rPr>
                  <w:t xml:space="preserve">: </w:t>
                </w:r>
                <w:r>
                  <w:rPr>
                    <w:rFonts w:hint="eastAsia"/>
                  </w:rPr>
                  <w:t>西安科技大学</w:t>
                </w:r>
                <w:r>
                  <w:rPr>
                    <w:rFonts w:hint="eastAsia"/>
                  </w:rPr>
                  <w:t>, 2019.</w:t>
                </w:r>
                <w:ins w:id="6" w:author="个人用户" w:date="2024-12-14T23:15:00Z">
                  <w:r>
                    <w:rPr>
                      <w:rFonts w:hint="eastAsia"/>
                    </w:rPr>
                    <w:t>（字体都不统一）</w:t>
                  </w:r>
                </w:ins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719" w:hangingChars="100" w:hanging="240"/>
                </w:pPr>
                <w:r>
                  <w:t>[</w:t>
                </w:r>
                <w:r>
                  <w:rPr>
                    <w:rFonts w:hint="eastAsia"/>
                  </w:rPr>
                  <w:t>9</w:t>
                </w:r>
                <w:r>
                  <w:t xml:space="preserve">] </w:t>
                </w:r>
                <w:proofErr w:type="spellStart"/>
                <w:r>
                  <w:t>Feichtenhofer</w:t>
                </w:r>
                <w:proofErr w:type="spellEnd"/>
                <w:r>
                  <w:t xml:space="preserve"> C, Fan H Q, Malik J, et al. </w:t>
                </w:r>
                <w:proofErr w:type="spellStart"/>
                <w:r>
                  <w:t>SlowFast</w:t>
                </w:r>
                <w:proofErr w:type="spellEnd"/>
                <w:r>
                  <w:t xml:space="preserve"> networks for video recognition [C]// 2019 IEEE/CVF International Conference on Computer Vision (ICCV), October 27-November 2, 2019, Seoul, Korea (South). IEEE, 2019: 6201-6210.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leftChars="228" w:left="959" w:hangingChars="200" w:hanging="480"/>
                </w:pPr>
                <w:r>
                  <w:t>[</w:t>
                </w:r>
                <w:r>
                  <w:rPr>
                    <w:rFonts w:hint="eastAsia"/>
                  </w:rPr>
                  <w:t>10</w:t>
                </w:r>
                <w:r>
                  <w:t xml:space="preserve">] </w:t>
                </w:r>
                <w:proofErr w:type="spellStart"/>
                <w:r>
                  <w:rPr>
                    <w:color w:val="333333"/>
                    <w:shd w:val="clear" w:color="auto" w:fill="FFFFFF"/>
                  </w:rPr>
                  <w:t>Rongjun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C ,</w:t>
                </w:r>
                <w:proofErr w:type="spellStart"/>
                <w:r>
                  <w:rPr>
                    <w:color w:val="333333"/>
                    <w:shd w:val="clear" w:color="auto" w:fill="FFFFFF"/>
                  </w:rPr>
                  <w:t>Weijie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L ,</w:t>
                </w:r>
                <w:proofErr w:type="spellStart"/>
                <w:r>
                  <w:rPr>
                    <w:color w:val="333333"/>
                    <w:shd w:val="clear" w:color="auto" w:fill="FFFFFF"/>
                  </w:rPr>
                  <w:t>Kailin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L , et al. Fast Adaptive </w:t>
                </w:r>
                <w:proofErr w:type="spellStart"/>
                <w:r>
                  <w:rPr>
                    <w:color w:val="333333"/>
                    <w:shd w:val="clear" w:color="auto" w:fill="FFFFFF"/>
                  </w:rPr>
                  <w:t>Binarization</w:t>
                </w:r>
                <w:proofErr w:type="spellEnd"/>
                <w:r>
                  <w:rPr>
                    <w:color w:val="333333"/>
                    <w:shd w:val="clear" w:color="auto" w:fill="FFFFFF"/>
                  </w:rPr>
                  <w:t xml:space="preserve"> of QR Code Images for Automatic Sorting in Logistics Systems [J]. Electronics, 2023, 12 (2): 286-286.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80"/>
                </w:pPr>
                <w:r>
                  <w:t>调研情况：</w:t>
                </w:r>
                <w:r>
                  <w:rPr>
                    <w:rFonts w:hint="eastAsia"/>
                  </w:rPr>
                  <w:t>通过查阅相关的文献和参考资料，发现在物流分拣控制系统中，主要应用的技术包括自动化分拣算法、机器人控制技术、图像处理技术以及深度学习算法等。物流分拣系统通常依据物品的尺寸、重量、颜色等特征，通过传感器和视觉系统对物品进行分类，以实现高效、精准的自动分拣。在实际应用中，分拣系统可以根据物品的类型与目的地，将其自动分配到指定区域，从而优化仓库管理，提高物流效率。此次调研为物流分拣系统的设计与实现提供了有价值的参考，进一步加深了对分拣控制技术与系统优化原理的理解。</w:t>
                </w: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80"/>
                </w:pP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80"/>
                </w:pPr>
              </w:p>
              <w:p w:rsidR="005D7302" w:rsidRDefault="005D7302">
                <w:pPr>
                  <w:pStyle w:val="a9"/>
                  <w:tabs>
                    <w:tab w:val="left" w:pos="5832"/>
                  </w:tabs>
                  <w:wordWrap w:val="0"/>
                  <w:ind w:firstLine="480"/>
                </w:pPr>
              </w:p>
              <w:p w:rsidR="009F404C" w:rsidRDefault="005D7302">
                <w:pPr>
                  <w:pStyle w:val="aa"/>
                  <w:numPr>
                    <w:ilvl w:val="0"/>
                    <w:numId w:val="1"/>
                  </w:numPr>
                  <w:ind w:firstLineChars="0"/>
                  <w:rPr>
                    <w:sz w:val="24"/>
                  </w:rPr>
                </w:pPr>
                <w:r>
                  <w:rPr>
                    <w:rFonts w:hint="eastAsia"/>
                    <w:bCs/>
                    <w:sz w:val="28"/>
                    <w:szCs w:val="28"/>
                  </w:rPr>
                  <w:t>实施方案、进度实施计划及预期提交的毕业设计资料</w:t>
                </w:r>
              </w:p>
            </w:sdtContent>
          </w:sdt>
        </w:tc>
      </w:tr>
      <w:tr w:rsidR="009F404C">
        <w:trPr>
          <w:trHeight w:val="763"/>
          <w:jc w:val="center"/>
        </w:trPr>
        <w:tc>
          <w:tcPr>
            <w:tcW w:w="9286" w:type="dxa"/>
          </w:tcPr>
          <w:p w:rsidR="009F404C" w:rsidRDefault="00DF74C2">
            <w:pPr>
              <w:pStyle w:val="a9"/>
              <w:tabs>
                <w:tab w:val="left" w:pos="5832"/>
              </w:tabs>
              <w:ind w:firstLine="480"/>
            </w:pPr>
            <w:r>
              <w:rPr>
                <w:rFonts w:hint="eastAsia"/>
              </w:rPr>
              <w:lastRenderedPageBreak/>
              <w:t>实施方案：</w:t>
            </w:r>
          </w:p>
          <w:p w:rsidR="009F404C" w:rsidRDefault="00DF74C2">
            <w:pPr>
              <w:pStyle w:val="a9"/>
              <w:tabs>
                <w:tab w:val="left" w:pos="5832"/>
              </w:tabs>
              <w:ind w:firstLine="48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ESP32</w:t>
            </w:r>
            <w:r>
              <w:rPr>
                <w:rFonts w:hint="eastAsia"/>
              </w:rPr>
              <w:t>作为控制核心，通过</w:t>
            </w:r>
            <w:proofErr w:type="gramStart"/>
            <w:r>
              <w:rPr>
                <w:rFonts w:hint="eastAsia"/>
              </w:rPr>
              <w:t>二维码识别</w:t>
            </w:r>
            <w:proofErr w:type="gramEnd"/>
            <w:r>
              <w:rPr>
                <w:rFonts w:hint="eastAsia"/>
              </w:rPr>
              <w:t>模块识别各个包裹的基本信息，上传数据到单片机，在分拣过程中实时统计当前包裹信息，并用液晶显示模块进行实时显示，通过传送带传输包裹，通过把舵机置于合适的位置，控制舵机把传送带上的包裹实现分类。同时，</w:t>
            </w:r>
            <w:r>
              <w:rPr>
                <w:rFonts w:hint="eastAsia"/>
              </w:rPr>
              <w:t>ESP32</w:t>
            </w:r>
            <w:r>
              <w:rPr>
                <w:rFonts w:hint="eastAsia"/>
              </w:rPr>
              <w:t>把实时信息上传到上位机进行监控和管理。</w:t>
            </w:r>
          </w:p>
          <w:p w:rsidR="009F404C" w:rsidRDefault="00DF74C2">
            <w:pPr>
              <w:pStyle w:val="a9"/>
              <w:tabs>
                <w:tab w:val="left" w:pos="5832"/>
              </w:tabs>
              <w:ind w:firstLine="48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868680</wp:posOffset>
                  </wp:positionH>
                  <wp:positionV relativeFrom="paragraph">
                    <wp:posOffset>86360</wp:posOffset>
                  </wp:positionV>
                  <wp:extent cx="4023360" cy="2148840"/>
                  <wp:effectExtent l="0" t="0" r="0" b="0"/>
                  <wp:wrapNone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9F404C">
            <w:pPr>
              <w:pStyle w:val="a9"/>
              <w:tabs>
                <w:tab w:val="left" w:pos="5832"/>
              </w:tabs>
              <w:ind w:firstLine="480"/>
            </w:pPr>
          </w:p>
          <w:p w:rsidR="009F404C" w:rsidRDefault="00DF74C2">
            <w:pPr>
              <w:pStyle w:val="a9"/>
              <w:tabs>
                <w:tab w:val="left" w:pos="5832"/>
              </w:tabs>
              <w:ind w:firstLineChars="83" w:firstLine="19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3-1 </w:t>
            </w:r>
            <w:r>
              <w:rPr>
                <w:rFonts w:ascii="宋体" w:hAnsi="宋体" w:hint="eastAsia"/>
              </w:rPr>
              <w:t>物流分拣</w:t>
            </w:r>
            <w:r>
              <w:rPr>
                <w:rFonts w:hint="eastAsia"/>
              </w:rPr>
              <w:t>系统方框图</w:t>
            </w:r>
            <w:ins w:id="7" w:author="个人用户" w:date="2024-12-14T23:18:00Z">
              <w:r w:rsidR="00F1502F">
                <w:rPr>
                  <w:rFonts w:hint="eastAsia"/>
                </w:rPr>
                <w:t>（你采用的显示也是单项的吗，</w:t>
              </w:r>
            </w:ins>
            <w:ins w:id="8" w:author="个人用户" w:date="2024-12-14T23:19:00Z">
              <w:r w:rsidR="00F1502F">
                <w:rPr>
                  <w:rFonts w:hint="eastAsia"/>
                </w:rPr>
                <w:t>与</w:t>
              </w:r>
              <w:r w:rsidR="00F1502F">
                <w:rPr>
                  <w:rFonts w:hint="eastAsia"/>
                </w:rPr>
                <w:t>APP</w:t>
              </w:r>
              <w:r w:rsidR="00F1502F">
                <w:rPr>
                  <w:rFonts w:hint="eastAsia"/>
                </w:rPr>
                <w:t>相连，不能用实箭头）</w:t>
              </w:r>
            </w:ins>
            <w:bookmarkStart w:id="9" w:name="_GoBack"/>
            <w:bookmarkEnd w:id="9"/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83" w:firstLine="199"/>
            </w:pPr>
            <w:r>
              <w:tab/>
            </w:r>
            <w:r>
              <w:rPr>
                <w:rFonts w:hint="eastAsia"/>
              </w:rPr>
              <w:t>具体的实施方案如下：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="48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（1）</w:t>
            </w:r>
            <w:r>
              <w:rPr>
                <w:rFonts w:ascii="宋体" w:hAnsi="宋体" w:hint="eastAsia"/>
              </w:rPr>
              <w:t>控制核心</w:t>
            </w:r>
            <w:r>
              <w:rPr>
                <w:rFonts w:ascii="宋体" w:hAnsi="宋体" w:cs="宋体" w:hint="eastAsia"/>
                <w:kern w:val="0"/>
              </w:rPr>
              <w:t>：采用ESP32S3，ESP32相较于传统单片机，具有内置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WiFi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模块、处理器主频高达240 MHz、支持多任务的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FreeRTOS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操作系统以及丰富的外设接口如UART、SPI、I2C等，能够高效处理复杂任务；对于本项目中需要上传数据到APP的需求，ESP32自带的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WiFi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通信外设十分契合该功能的实现；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hint="eastAsia"/>
              </w:rPr>
              <w:t>（2）舵机控制模块：在物流分拣场景中，舵机广泛应用于自动化分拣系统，用于控制机械臂、传送带或分拣装置的精确运动。通过调节舵机的旋转角度，系统能够准确地完成物品的分类、定向和转移，提高分拣效率、减少人工操作，增强系统的自动化与智能化水平。舵机控制通过ESP32输出的PWM信号实现高精度定位，确保物品分拣的准确性与速度。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83" w:firstLine="199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>（3）</w:t>
            </w:r>
            <w:proofErr w:type="gramStart"/>
            <w:r>
              <w:rPr>
                <w:rFonts w:ascii="宋体" w:hAnsi="宋体" w:hint="eastAsia"/>
              </w:rPr>
              <w:t>二维码扫描</w:t>
            </w:r>
            <w:proofErr w:type="gramEnd"/>
            <w:r>
              <w:rPr>
                <w:rFonts w:ascii="宋体" w:hAnsi="宋体" w:hint="eastAsia"/>
              </w:rPr>
              <w:t>模块：采用</w:t>
            </w:r>
            <w:proofErr w:type="gramStart"/>
            <w:r>
              <w:rPr>
                <w:rFonts w:ascii="宋体" w:hAnsi="宋体"/>
              </w:rPr>
              <w:t>奇弦</w:t>
            </w:r>
            <w:r>
              <w:rPr>
                <w:rFonts w:ascii="宋体" w:hAnsi="宋体" w:hint="eastAsia"/>
              </w:rPr>
              <w:t>科技</w:t>
            </w:r>
            <w:proofErr w:type="gramEnd"/>
            <w:r>
              <w:rPr>
                <w:rFonts w:ascii="宋体" w:hAnsi="宋体" w:hint="eastAsia"/>
              </w:rPr>
              <w:t>的QX1150</w:t>
            </w:r>
            <w:proofErr w:type="gramStart"/>
            <w:r>
              <w:rPr>
                <w:rFonts w:ascii="宋体" w:hAnsi="宋体" w:hint="eastAsia"/>
              </w:rPr>
              <w:t>二维码</w:t>
            </w:r>
            <w:proofErr w:type="gramEnd"/>
            <w:r>
              <w:rPr>
                <w:rFonts w:ascii="宋体" w:hAnsi="宋体" w:hint="eastAsia"/>
              </w:rPr>
              <w:t>扫描模块，QX1150 是一款嵌入式安装</w:t>
            </w:r>
            <w:proofErr w:type="gramStart"/>
            <w:r>
              <w:rPr>
                <w:rFonts w:ascii="宋体" w:hAnsi="宋体" w:hint="eastAsia"/>
              </w:rPr>
              <w:t>的扫码设备</w:t>
            </w:r>
            <w:proofErr w:type="gramEnd"/>
            <w:r>
              <w:rPr>
                <w:rFonts w:ascii="宋体" w:hAnsi="宋体" w:hint="eastAsia"/>
              </w:rPr>
              <w:t>，可以应用于自助机、公交扫码、过道闸机等场景，具备多种输出接口，支持USB/RS232/TTL。通过串口和单片机进行数据传输，对于本项目物流分拣的场景十分适合。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上位机APP：采用C#语言以及微软的WPF框架设计上位机，WPF上位机具有高度的界面自定义能力、良好的数据绑定功能和强大的图形渲染能力，能够实现灵活的界面布局和高效的数据交互，适用于复杂的用户界面和实时数据监控应用通过</w:t>
            </w:r>
            <w:proofErr w:type="spellStart"/>
            <w:r>
              <w:rPr>
                <w:rFonts w:ascii="宋体" w:hAnsi="宋体" w:hint="eastAsia"/>
              </w:rPr>
              <w:t>WiFi</w:t>
            </w:r>
            <w:proofErr w:type="spellEnd"/>
            <w:r>
              <w:rPr>
                <w:rFonts w:ascii="宋体" w:hAnsi="宋体" w:hint="eastAsia"/>
              </w:rPr>
              <w:lastRenderedPageBreak/>
              <w:t>模块发送数据包和单片机进行数据传输。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83" w:firstLine="19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（5）传送带：传送</w:t>
            </w:r>
            <w:proofErr w:type="gramStart"/>
            <w:r>
              <w:rPr>
                <w:rFonts w:ascii="宋体" w:hAnsi="宋体" w:hint="eastAsia"/>
              </w:rPr>
              <w:t>带采</w:t>
            </w:r>
            <w:proofErr w:type="gramEnd"/>
            <w:r>
              <w:rPr>
                <w:rFonts w:ascii="宋体" w:hAnsi="宋体" w:hint="eastAsia"/>
              </w:rPr>
              <w:t>用常见的自动售货机同步传送履带，其优点是成本低廉，控制简单，接入直流电源即可控制其转动，通过电机驱动模块输出PWM信号控制且能通过上位机及按键控制其速度，能够满足本题目的包裹分拣需求；</w:t>
            </w:r>
          </w:p>
          <w:p w:rsidR="009F404C" w:rsidRDefault="00DF74C2">
            <w:pPr>
              <w:pStyle w:val="a9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（6）液晶显示模块。该模块选用带中文字库的LCD液晶显示屏，其具有灵活的接口方式和简单、方便的操作指令，可构成全中文人机交互图形界面。</w:t>
            </w:r>
          </w:p>
          <w:p w:rsidR="009F404C" w:rsidRDefault="009F404C">
            <w:pPr>
              <w:pStyle w:val="a9"/>
              <w:tabs>
                <w:tab w:val="left" w:pos="504"/>
                <w:tab w:val="left" w:pos="5832"/>
              </w:tabs>
              <w:ind w:firstLineChars="0" w:firstLine="0"/>
              <w:rPr>
                <w:rFonts w:ascii="宋体" w:hAnsi="宋体"/>
              </w:rPr>
            </w:pPr>
          </w:p>
          <w:p w:rsidR="009F404C" w:rsidRDefault="005D7302">
            <w:pPr>
              <w:pStyle w:val="a9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/>
              </w:rPr>
            </w:pPr>
            <w:ins w:id="10" w:author="个人用户" w:date="2024-12-14T23:16:00Z">
              <w:r>
                <w:rPr>
                  <w:rFonts w:ascii="宋体" w:hAnsi="宋体"/>
                </w:rPr>
                <w:t>（写的太少，这页要写到一半）</w:t>
              </w:r>
            </w:ins>
          </w:p>
          <w:p w:rsidR="009F404C" w:rsidRDefault="009F404C">
            <w:pPr>
              <w:pStyle w:val="a9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/>
              </w:rPr>
            </w:pPr>
          </w:p>
          <w:p w:rsidR="009F404C" w:rsidRDefault="009F404C">
            <w:pPr>
              <w:widowControl/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</w:p>
          <w:p w:rsidR="009F404C" w:rsidRDefault="00DF74C2">
            <w:pPr>
              <w:widowControl/>
              <w:spacing w:line="400" w:lineRule="exact"/>
              <w:ind w:leftChars="228" w:left="479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进度实施计划：</w:t>
            </w:r>
            <w:r>
              <w:rPr>
                <w:rFonts w:ascii="宋体" w:hAnsi="宋体" w:cs="宋体"/>
                <w:sz w:val="24"/>
              </w:rPr>
              <w:br/>
              <w:t>2024.12.16～2024.12.26   查阅资料文献，撰写开题报告；</w:t>
            </w:r>
            <w:r>
              <w:rPr>
                <w:rFonts w:ascii="宋体" w:hAnsi="宋体" w:cs="宋体"/>
                <w:sz w:val="24"/>
              </w:rPr>
              <w:br/>
              <w:t>2024.12.27～2025.01.17   确定方案可行性，确认具体方案；</w:t>
            </w:r>
            <w:r>
              <w:rPr>
                <w:rFonts w:ascii="宋体" w:hAnsi="宋体" w:cs="宋体"/>
                <w:sz w:val="24"/>
              </w:rPr>
              <w:br/>
              <w:t>2025.01.18～2025.02.16   查阅相关英文文献，并翻译；</w:t>
            </w:r>
            <w:r>
              <w:rPr>
                <w:rFonts w:ascii="宋体" w:hAnsi="宋体" w:cs="宋体"/>
                <w:sz w:val="24"/>
              </w:rPr>
              <w:br/>
              <w:t>2025.02.17～2025.03.26   完成电路制作，编写程序；</w:t>
            </w:r>
            <w:r>
              <w:rPr>
                <w:rFonts w:ascii="宋体" w:hAnsi="宋体" w:cs="宋体"/>
                <w:sz w:val="24"/>
              </w:rPr>
              <w:br/>
              <w:t>2025.03.27～2025.04.29   实现软硬件联调；</w:t>
            </w:r>
            <w:r>
              <w:rPr>
                <w:rFonts w:ascii="宋体" w:hAnsi="宋体" w:cs="宋体"/>
                <w:sz w:val="24"/>
              </w:rPr>
              <w:br/>
              <w:t>2025.04.30～2025.05.10   完善设计，撰写论文；</w:t>
            </w:r>
            <w:r>
              <w:rPr>
                <w:rFonts w:ascii="宋体" w:hAnsi="宋体" w:cs="宋体"/>
                <w:sz w:val="24"/>
              </w:rPr>
              <w:br/>
              <w:t>2025.05.11～2025.05.18   修改论文，准备答辩；</w:t>
            </w:r>
            <w:r>
              <w:rPr>
                <w:rFonts w:ascii="宋体" w:hAnsi="宋体" w:cs="宋体"/>
                <w:sz w:val="24"/>
              </w:rPr>
              <w:br/>
              <w:t>2025.05.18～2025.05.29   完善论文，提交答辩资料。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预期提交的毕业设计资料：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1.毕业设计开题报告一份；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2.英文翻译材料一份（包括不少于6000字符的英文原文和译文）；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3.完成硬件电路的设计制作，提供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Protel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原理图及接线图；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4.设计相关的程序，给出程序清单，加注释；</w:t>
            </w:r>
          </w:p>
          <w:p w:rsidR="009F404C" w:rsidRDefault="00DF74C2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5.毕业论文一份（</w:t>
            </w:r>
            <w:r>
              <w:rPr>
                <w:rFonts w:ascii="宋体" w:hAnsi="宋体" w:cs="宋体" w:hint="eastAsia"/>
                <w:kern w:val="0"/>
                <w:sz w:val="24"/>
              </w:rPr>
              <w:t>一万五千</w:t>
            </w:r>
            <w:r>
              <w:rPr>
                <w:rFonts w:ascii="宋体" w:hAnsi="宋体" w:cs="宋体"/>
                <w:kern w:val="0"/>
                <w:sz w:val="24"/>
              </w:rPr>
              <w:t>汉字以上，附中英文摘要，其中英文摘要300～500单词）。</w:t>
            </w: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F404C" w:rsidRDefault="009F404C">
            <w:pPr>
              <w:widowControl/>
              <w:spacing w:line="400" w:lineRule="exact"/>
              <w:ind w:firstLine="482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F404C" w:rsidRDefault="00DF74C2">
      <w:pPr>
        <w:widowControl/>
        <w:jc w:val="left"/>
      </w:pPr>
      <w:r>
        <w:lastRenderedPageBreak/>
        <w:br w:type="page"/>
      </w:r>
    </w:p>
    <w:p w:rsidR="009F404C" w:rsidRDefault="009F40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F404C">
        <w:trPr>
          <w:trHeight w:val="465"/>
          <w:jc w:val="center"/>
        </w:trPr>
        <w:tc>
          <w:tcPr>
            <w:tcW w:w="9295" w:type="dxa"/>
            <w:vAlign w:val="center"/>
          </w:tcPr>
          <w:p w:rsidR="009F404C" w:rsidRDefault="00DF74C2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指导教师意见</w:t>
            </w:r>
          </w:p>
        </w:tc>
      </w:tr>
      <w:tr w:rsidR="009F404C">
        <w:trPr>
          <w:trHeight w:val="1693"/>
          <w:jc w:val="center"/>
        </w:trPr>
        <w:tc>
          <w:tcPr>
            <w:tcW w:w="9295" w:type="dxa"/>
          </w:tcPr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9F404C">
            <w:pPr>
              <w:rPr>
                <w:sz w:val="24"/>
              </w:rPr>
            </w:pPr>
          </w:p>
          <w:p w:rsidR="009F404C" w:rsidRDefault="00DF74C2">
            <w:pPr>
              <w:tabs>
                <w:tab w:val="center" w:pos="4578"/>
                <w:tab w:val="right" w:pos="8737"/>
              </w:tabs>
              <w:ind w:firstLine="420"/>
              <w:jc w:val="left"/>
              <w:rPr>
                <w:rFonts w:ascii="宋体" w:hAnsi="宋体"/>
                <w:sz w:val="28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ascii="宋体" w:hAnsi="宋体" w:hint="eastAsia"/>
                <w:sz w:val="28"/>
              </w:rPr>
              <w:t>指导教师：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:rsidR="009F404C" w:rsidRDefault="00DF74C2">
            <w:pPr>
              <w:ind w:right="1400" w:firstLine="56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</w:t>
            </w:r>
            <w:r>
              <w:rPr>
                <w:rFonts w:ascii="宋体" w:hAnsi="宋体"/>
                <w:sz w:val="28"/>
              </w:rPr>
              <w:t>202</w:t>
            </w:r>
            <w:r>
              <w:rPr>
                <w:rFonts w:ascii="宋体" w:hAnsi="宋体" w:hint="eastAsia"/>
                <w:sz w:val="28"/>
              </w:rPr>
              <w:t>4年</w:t>
            </w:r>
            <w:r>
              <w:rPr>
                <w:rFonts w:ascii="宋体" w:hAnsi="宋体"/>
                <w:sz w:val="28"/>
              </w:rPr>
              <w:t>12</w:t>
            </w:r>
            <w:r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>30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:rsidR="009F404C" w:rsidRDefault="009F404C">
            <w:pPr>
              <w:ind w:right="280" w:firstLine="560"/>
              <w:jc w:val="right"/>
              <w:rPr>
                <w:rFonts w:ascii="宋体" w:hAnsi="宋体"/>
                <w:szCs w:val="21"/>
              </w:rPr>
            </w:pPr>
          </w:p>
        </w:tc>
      </w:tr>
      <w:tr w:rsidR="009F404C">
        <w:trPr>
          <w:trHeight w:val="421"/>
          <w:jc w:val="center"/>
        </w:trPr>
        <w:tc>
          <w:tcPr>
            <w:tcW w:w="9295" w:type="dxa"/>
          </w:tcPr>
          <w:p w:rsidR="009F404C" w:rsidRDefault="00DF74C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9F404C">
        <w:trPr>
          <w:trHeight w:val="421"/>
          <w:jc w:val="center"/>
        </w:trPr>
        <w:tc>
          <w:tcPr>
            <w:tcW w:w="9295" w:type="dxa"/>
          </w:tcPr>
          <w:p w:rsidR="009F404C" w:rsidRDefault="009F404C">
            <w:pPr>
              <w:jc w:val="center"/>
              <w:rPr>
                <w:rFonts w:ascii="宋体" w:hAnsi="宋体"/>
                <w:sz w:val="24"/>
              </w:rPr>
            </w:pPr>
          </w:p>
          <w:p w:rsidR="009F404C" w:rsidRDefault="009F404C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9F404C" w:rsidRDefault="009F404C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9F404C" w:rsidRDefault="009F404C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9F404C" w:rsidRDefault="009F404C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9F404C" w:rsidRDefault="009F404C">
            <w:pPr>
              <w:spacing w:line="400" w:lineRule="exact"/>
              <w:rPr>
                <w:rFonts w:ascii="宋体" w:hAnsi="宋体"/>
                <w:sz w:val="24"/>
              </w:rPr>
            </w:pPr>
          </w:p>
          <w:p w:rsidR="009F404C" w:rsidRDefault="00DF74C2">
            <w:pPr>
              <w:ind w:right="112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开题小组组长签字：</w:t>
            </w:r>
          </w:p>
          <w:p w:rsidR="009F404C" w:rsidRDefault="00DF74C2">
            <w:pPr>
              <w:spacing w:line="400" w:lineRule="exact"/>
              <w:ind w:right="112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2</w:t>
            </w:r>
            <w:r>
              <w:rPr>
                <w:rFonts w:ascii="宋体" w:hAnsi="宋体"/>
                <w:sz w:val="28"/>
              </w:rPr>
              <w:t>02</w:t>
            </w:r>
            <w:r>
              <w:rPr>
                <w:rFonts w:ascii="宋体" w:hAnsi="宋体" w:hint="eastAsia"/>
                <w:sz w:val="28"/>
              </w:rPr>
              <w:t>4年1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>月3</w:t>
            </w:r>
            <w:r>
              <w:rPr>
                <w:rFonts w:ascii="宋体" w:hAnsi="宋体"/>
                <w:sz w:val="28"/>
              </w:rPr>
              <w:t>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:rsidR="009F404C" w:rsidRDefault="009F404C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  <w:tr w:rsidR="009F404C">
        <w:trPr>
          <w:trHeight w:val="421"/>
          <w:jc w:val="center"/>
        </w:trPr>
        <w:tc>
          <w:tcPr>
            <w:tcW w:w="9295" w:type="dxa"/>
          </w:tcPr>
          <w:p w:rsidR="009F404C" w:rsidRDefault="00DF74C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9F404C">
        <w:trPr>
          <w:trHeight w:val="2250"/>
          <w:jc w:val="center"/>
        </w:trPr>
        <w:tc>
          <w:tcPr>
            <w:tcW w:w="9295" w:type="dxa"/>
          </w:tcPr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ind w:right="1120"/>
              <w:rPr>
                <w:rFonts w:ascii="宋体" w:hAnsi="宋体"/>
                <w:sz w:val="28"/>
              </w:rPr>
            </w:pPr>
          </w:p>
          <w:p w:rsidR="009F404C" w:rsidRDefault="00DF74C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院系主管领导签字：</w:t>
            </w:r>
            <w:r>
              <w:rPr>
                <w:rFonts w:ascii="宋体" w:hAnsi="宋体"/>
                <w:sz w:val="28"/>
              </w:rPr>
              <w:t xml:space="preserve">      </w:t>
            </w:r>
            <w:r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/>
                <w:sz w:val="28"/>
              </w:rPr>
              <w:t xml:space="preserve">  </w:t>
            </w:r>
          </w:p>
          <w:p w:rsidR="009F404C" w:rsidRDefault="009F404C">
            <w:pPr>
              <w:jc w:val="right"/>
              <w:rPr>
                <w:rFonts w:ascii="宋体" w:hAnsi="宋体"/>
                <w:sz w:val="28"/>
              </w:rPr>
            </w:pPr>
          </w:p>
          <w:p w:rsidR="009F404C" w:rsidRDefault="009F404C">
            <w:pPr>
              <w:jc w:val="right"/>
              <w:rPr>
                <w:rFonts w:ascii="宋体" w:hAnsi="宋体"/>
                <w:sz w:val="28"/>
              </w:rPr>
            </w:pPr>
          </w:p>
        </w:tc>
      </w:tr>
    </w:tbl>
    <w:p w:rsidR="009F404C" w:rsidRDefault="009F404C"/>
    <w:p w:rsidR="009F404C" w:rsidRDefault="009F404C"/>
    <w:p w:rsidR="009F404C" w:rsidRDefault="009F404C"/>
    <w:sectPr w:rsidR="009F404C">
      <w:headerReference w:type="default" r:id="rId10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4C" w:rsidRDefault="00BC054C">
      <w:r>
        <w:separator/>
      </w:r>
    </w:p>
  </w:endnote>
  <w:endnote w:type="continuationSeparator" w:id="0">
    <w:p w:rsidR="00BC054C" w:rsidRDefault="00BC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4C" w:rsidRDefault="00BC054C">
      <w:r>
        <w:separator/>
      </w:r>
    </w:p>
  </w:footnote>
  <w:footnote w:type="continuationSeparator" w:id="0">
    <w:p w:rsidR="00BC054C" w:rsidRDefault="00BC0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4C" w:rsidRDefault="00DF74C2">
    <w:pPr>
      <w:jc w:val="center"/>
      <w:rPr>
        <w:rFonts w:ascii="宋体" w:hAnsi="宋体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  <w:p w:rsidR="009F404C" w:rsidRDefault="009F40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135"/>
    <w:multiLevelType w:val="multilevel"/>
    <w:tmpl w:val="166D1135"/>
    <w:lvl w:ilvl="0">
      <w:start w:val="3"/>
      <w:numFmt w:val="decimal"/>
      <w:lvlText w:val="%1、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A004C"/>
    <w:rsid w:val="00067D7F"/>
    <w:rsid w:val="000D3312"/>
    <w:rsid w:val="00115BDC"/>
    <w:rsid w:val="001A004C"/>
    <w:rsid w:val="001D7E17"/>
    <w:rsid w:val="002012CC"/>
    <w:rsid w:val="0023263C"/>
    <w:rsid w:val="002B0F2C"/>
    <w:rsid w:val="00306F87"/>
    <w:rsid w:val="00343616"/>
    <w:rsid w:val="00345763"/>
    <w:rsid w:val="003732E7"/>
    <w:rsid w:val="00392022"/>
    <w:rsid w:val="003B0420"/>
    <w:rsid w:val="004B4AE9"/>
    <w:rsid w:val="005D7302"/>
    <w:rsid w:val="006B58DC"/>
    <w:rsid w:val="0070198F"/>
    <w:rsid w:val="007117DC"/>
    <w:rsid w:val="008D5790"/>
    <w:rsid w:val="00935E94"/>
    <w:rsid w:val="00973BC1"/>
    <w:rsid w:val="009E6AB9"/>
    <w:rsid w:val="009F404C"/>
    <w:rsid w:val="00A725CB"/>
    <w:rsid w:val="00AA04A1"/>
    <w:rsid w:val="00B24F1C"/>
    <w:rsid w:val="00BC054C"/>
    <w:rsid w:val="00BF65D4"/>
    <w:rsid w:val="00C428FD"/>
    <w:rsid w:val="00CB78CC"/>
    <w:rsid w:val="00CE4019"/>
    <w:rsid w:val="00D630EE"/>
    <w:rsid w:val="00DE3EF8"/>
    <w:rsid w:val="00DF74C2"/>
    <w:rsid w:val="00E50867"/>
    <w:rsid w:val="00E65F78"/>
    <w:rsid w:val="00E673F7"/>
    <w:rsid w:val="00ED346F"/>
    <w:rsid w:val="00EE4D07"/>
    <w:rsid w:val="00F1502F"/>
    <w:rsid w:val="00F312C5"/>
    <w:rsid w:val="00F52509"/>
    <w:rsid w:val="00FB455C"/>
    <w:rsid w:val="00FC0F26"/>
    <w:rsid w:val="01794B73"/>
    <w:rsid w:val="07074EC5"/>
    <w:rsid w:val="0AE0072C"/>
    <w:rsid w:val="153E0A4F"/>
    <w:rsid w:val="1E8C1649"/>
    <w:rsid w:val="2FC02334"/>
    <w:rsid w:val="327A7E1C"/>
    <w:rsid w:val="3A89620E"/>
    <w:rsid w:val="4FA154BB"/>
    <w:rsid w:val="51D63CB2"/>
    <w:rsid w:val="58BC54DF"/>
    <w:rsid w:val="592B4413"/>
    <w:rsid w:val="61306A6A"/>
    <w:rsid w:val="747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="黑体" w:eastAsia="黑体" w:hAnsi="黑体" w:cs="黑体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line="360" w:lineRule="exact"/>
      <w:ind w:left="538" w:hangingChars="192" w:hanging="538"/>
    </w:pPr>
    <w:rPr>
      <w:sz w:val="2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6">
    <w:name w:val="Emphasis"/>
    <w:qFormat/>
    <w:rPr>
      <w:rFonts w:ascii="宋体" w:eastAsia="宋体" w:hAnsi="宋体" w:cs="宋体"/>
      <w:sz w:val="24"/>
      <w:szCs w:val="24"/>
    </w:rPr>
  </w:style>
  <w:style w:type="paragraph" w:customStyle="1" w:styleId="a7">
    <w:name w:val="目录"/>
    <w:basedOn w:val="a"/>
    <w:qFormat/>
    <w:pPr>
      <w:widowControl/>
      <w:jc w:val="center"/>
    </w:pPr>
    <w:rPr>
      <w:rFonts w:eastAsia="黑体"/>
      <w:sz w:val="32"/>
      <w:szCs w:val="32"/>
    </w:rPr>
  </w:style>
  <w:style w:type="paragraph" w:customStyle="1" w:styleId="1">
    <w:name w:val="目录1"/>
    <w:basedOn w:val="a"/>
    <w:next w:val="a"/>
    <w:qFormat/>
    <w:pPr>
      <w:spacing w:line="360" w:lineRule="auto"/>
    </w:pPr>
    <w:rPr>
      <w:rFonts w:ascii="黑体" w:eastAsia="黑体" w:hAnsi="黑体"/>
      <w:sz w:val="28"/>
    </w:rPr>
  </w:style>
  <w:style w:type="paragraph" w:customStyle="1" w:styleId="11">
    <w:name w:val="目录1.1"/>
    <w:basedOn w:val="1"/>
    <w:qFormat/>
    <w:rPr>
      <w:sz w:val="24"/>
    </w:rPr>
  </w:style>
  <w:style w:type="paragraph" w:styleId="a8">
    <w:name w:val="No Spacing"/>
    <w:uiPriority w:val="1"/>
    <w:qFormat/>
    <w:pPr>
      <w:widowControl w:val="0"/>
      <w:jc w:val="both"/>
    </w:pPr>
    <w:rPr>
      <w:rFonts w:ascii="宋体" w:hAnsi="宋体" w:cstheme="minorBidi"/>
      <w:color w:val="000000" w:themeColor="text1"/>
      <w:kern w:val="2"/>
      <w:sz w:val="24"/>
      <w:szCs w:val="22"/>
      <w14:ligatures w14:val="standardContextual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="黑体" w:cs="黑体"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rFonts w:ascii="宋体" w:eastAsia="宋体" w:hAnsi="宋体"/>
      <w:color w:val="000000" w:themeColor="text1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宋体" w:eastAsia="宋体" w:hAnsi="宋体"/>
      <w:color w:val="000000" w:themeColor="text1"/>
      <w:sz w:val="18"/>
      <w:szCs w:val="18"/>
    </w:rPr>
  </w:style>
  <w:style w:type="character" w:customStyle="1" w:styleId="Char">
    <w:name w:val="正文文本缩进 Char"/>
    <w:basedOn w:val="a0"/>
    <w:link w:val="a3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a9">
    <w:name w:val="开题报告正文"/>
    <w:basedOn w:val="a3"/>
    <w:link w:val="Char2"/>
    <w:qFormat/>
    <w:pPr>
      <w:spacing w:line="400" w:lineRule="exact"/>
      <w:ind w:left="0" w:firstLineChars="200" w:firstLine="200"/>
    </w:pPr>
    <w:rPr>
      <w:sz w:val="24"/>
    </w:rPr>
  </w:style>
  <w:style w:type="character" w:customStyle="1" w:styleId="Char2">
    <w:name w:val="开题报告正文 Char"/>
    <w:link w:val="a9"/>
    <w:qFormat/>
    <w:rPr>
      <w:rFonts w:ascii="Times New Roman" w:eastAsia="宋体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5D7302"/>
    <w:rPr>
      <w:rFonts w:ascii="宋体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D7302"/>
    <w:rPr>
      <w:rFonts w:ascii="宋体"/>
      <w:kern w:val="2"/>
      <w:sz w:val="18"/>
      <w:szCs w:val="18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3A80BEF903495A9B725C13CDBB6B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BA2A-C9D9-4D14-8583-CAFB5D919DCF}"/>
      </w:docPartPr>
      <w:docPartBody>
        <w:p w:rsidR="00DD5137" w:rsidRDefault="006F36AD">
          <w:pPr>
            <w:pStyle w:val="293A80BEF903495A9B725C13CDBB6B32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98298C3C6C7470493E12878D679CE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8A6E4-B529-4366-80CB-93C8DC573F5F}"/>
      </w:docPartPr>
      <w:docPartBody>
        <w:p w:rsidR="00DD5137" w:rsidRDefault="006F36AD">
          <w:pPr>
            <w:pStyle w:val="498298C3C6C7470493E12878D679CEC1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0BF58E394F6B422EBD46614CCE4E24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EC6A87-1D31-4798-BE7D-4009CE56E761}"/>
      </w:docPartPr>
      <w:docPartBody>
        <w:p w:rsidR="00DD5137" w:rsidRDefault="006F36AD">
          <w:pPr>
            <w:pStyle w:val="0BF58E394F6B422EBD46614CCE4E24BA"/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B4"/>
    <w:rsid w:val="000D3312"/>
    <w:rsid w:val="00144BD7"/>
    <w:rsid w:val="006624B4"/>
    <w:rsid w:val="006F36AD"/>
    <w:rsid w:val="00810DA7"/>
    <w:rsid w:val="00AC016B"/>
    <w:rsid w:val="00DD5137"/>
    <w:rsid w:val="00E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293A80BEF903495A9B725C13CDBB6B32">
    <w:name w:val="293A80BEF903495A9B725C13CDBB6B32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498298C3C6C7470493E12878D679CEC1">
    <w:name w:val="498298C3C6C7470493E12878D679CEC1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0BF58E394F6B422EBD46614CCE4E24BA">
    <w:name w:val="0BF58E394F6B422EBD46614CCE4E24BA"/>
    <w:qFormat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566</Words>
  <Characters>3229</Characters>
  <Application>Microsoft Office Word</Application>
  <DocSecurity>0</DocSecurity>
  <Lines>26</Lines>
  <Paragraphs>7</Paragraphs>
  <ScaleCrop>false</ScaleCrop>
  <Company>微软中国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Hengyi Quan</dc:creator>
  <cp:lastModifiedBy>个人用户</cp:lastModifiedBy>
  <cp:revision>29</cp:revision>
  <dcterms:created xsi:type="dcterms:W3CDTF">2024-12-07T11:33:00Z</dcterms:created>
  <dcterms:modified xsi:type="dcterms:W3CDTF">2024-12-14T15:19:00Z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83F173F979724795A38D286D128EE6E8_12</vt:lpwstr>
  </property>
</Properties>
</file>